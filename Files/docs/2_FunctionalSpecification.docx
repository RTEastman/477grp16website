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91922" w:rsidRDefault="0018309D">
      <w:pPr>
        <w:pStyle w:val="Title"/>
      </w:pPr>
      <w:r>
        <w:t>Functional Specification</w:t>
      </w:r>
    </w:p>
    <w:p w14:paraId="00000002" w14:textId="77777777" w:rsidR="00B91922" w:rsidRDefault="00B91922">
      <w:pPr>
        <w:pStyle w:val="Title"/>
      </w:pPr>
    </w:p>
    <w:p w14:paraId="00000003" w14:textId="77777777" w:rsidR="00B91922" w:rsidRDefault="0018309D">
      <w:pPr>
        <w:pStyle w:val="Title"/>
        <w:jc w:val="left"/>
        <w:rPr>
          <w:sz w:val="24"/>
        </w:rPr>
      </w:pPr>
      <w:r>
        <w:rPr>
          <w:sz w:val="24"/>
        </w:rPr>
        <w:t xml:space="preserve">Year: _2021_ </w:t>
      </w:r>
      <w:r>
        <w:rPr>
          <w:sz w:val="24"/>
        </w:rPr>
        <w:tab/>
        <w:t>Semester: _Spring_</w:t>
      </w:r>
      <w:r>
        <w:rPr>
          <w:sz w:val="24"/>
        </w:rPr>
        <w:tab/>
        <w:t>Team: _16_  Project:_Smart Conveyor Belt_______</w:t>
      </w:r>
    </w:p>
    <w:p w14:paraId="00000004" w14:textId="77777777" w:rsidR="00B91922" w:rsidRDefault="0018309D">
      <w:pPr>
        <w:pStyle w:val="Title"/>
        <w:jc w:val="left"/>
        <w:rPr>
          <w:sz w:val="24"/>
        </w:rPr>
      </w:pPr>
      <w:r>
        <w:rPr>
          <w:sz w:val="24"/>
        </w:rPr>
        <w:t xml:space="preserve">Creation Date: _1/29/2021_______________ </w:t>
      </w:r>
      <w:r>
        <w:rPr>
          <w:sz w:val="24"/>
        </w:rPr>
        <w:tab/>
      </w:r>
      <w:r>
        <w:rPr>
          <w:sz w:val="24"/>
        </w:rPr>
        <w:tab/>
        <w:t xml:space="preserve">Last Modified: </w:t>
      </w:r>
      <w:r>
        <w:rPr>
          <w:b w:val="0"/>
          <w:sz w:val="24"/>
        </w:rPr>
        <w:t>November 24, 2015</w:t>
      </w:r>
    </w:p>
    <w:p w14:paraId="00000005" w14:textId="77777777" w:rsidR="00B91922" w:rsidRDefault="0018309D">
      <w:pPr>
        <w:pStyle w:val="Title"/>
        <w:jc w:val="left"/>
        <w:rPr>
          <w:sz w:val="24"/>
        </w:rPr>
      </w:pPr>
      <w:r>
        <w:rPr>
          <w:sz w:val="24"/>
        </w:rPr>
        <w:t>Author 1: _</w:t>
      </w:r>
      <w:r>
        <w:rPr>
          <w:sz w:val="24"/>
          <w:u w:val="single"/>
        </w:rPr>
        <w:t>Jason Cao</w:t>
      </w:r>
      <w:r>
        <w:rPr>
          <w:sz w:val="24"/>
        </w:rPr>
        <w:t>__________________</w:t>
      </w:r>
      <w:r>
        <w:rPr>
          <w:sz w:val="24"/>
        </w:rPr>
        <w:tab/>
        <w:t>Email: _____</w:t>
      </w:r>
      <w:r>
        <w:rPr>
          <w:sz w:val="24"/>
          <w:u w:val="single"/>
        </w:rPr>
        <w:t>cao216@purdue.edu</w:t>
      </w:r>
      <w:r>
        <w:rPr>
          <w:sz w:val="24"/>
        </w:rPr>
        <w:t xml:space="preserve">_____ </w:t>
      </w:r>
    </w:p>
    <w:p w14:paraId="00000006" w14:textId="77777777" w:rsidR="00B91922" w:rsidRDefault="0018309D">
      <w:pPr>
        <w:pStyle w:val="Title"/>
        <w:jc w:val="left"/>
        <w:rPr>
          <w:sz w:val="24"/>
        </w:rPr>
      </w:pPr>
      <w:r>
        <w:rPr>
          <w:sz w:val="24"/>
        </w:rPr>
        <w:t>Author 2: _</w:t>
      </w:r>
      <w:r>
        <w:rPr>
          <w:sz w:val="24"/>
          <w:u w:val="single"/>
        </w:rPr>
        <w:t>Zicong Wang</w:t>
      </w:r>
      <w:r>
        <w:rPr>
          <w:sz w:val="24"/>
        </w:rPr>
        <w:t>_______________</w:t>
      </w:r>
      <w:r>
        <w:rPr>
          <w:sz w:val="24"/>
        </w:rPr>
        <w:tab/>
        <w:t>Email: _____</w:t>
      </w:r>
      <w:r>
        <w:rPr>
          <w:sz w:val="24"/>
          <w:u w:val="single"/>
        </w:rPr>
        <w:t>wang4166@purdue.edu</w:t>
      </w:r>
      <w:r>
        <w:rPr>
          <w:sz w:val="24"/>
        </w:rPr>
        <w:t xml:space="preserve">__ </w:t>
      </w:r>
    </w:p>
    <w:p w14:paraId="00000007" w14:textId="77777777" w:rsidR="00B91922" w:rsidRDefault="0018309D">
      <w:pPr>
        <w:pStyle w:val="Title"/>
        <w:jc w:val="left"/>
        <w:rPr>
          <w:sz w:val="24"/>
        </w:rPr>
      </w:pPr>
      <w:bookmarkStart w:id="0" w:name="_heading=h.r0l2132uawt7" w:colFirst="0" w:colLast="0"/>
      <w:bookmarkEnd w:id="0"/>
      <w:r>
        <w:rPr>
          <w:sz w:val="24"/>
        </w:rPr>
        <w:t>Author 3: _</w:t>
      </w:r>
      <w:r>
        <w:rPr>
          <w:sz w:val="24"/>
          <w:u w:val="single"/>
        </w:rPr>
        <w:t>Ryan Eastman</w:t>
      </w:r>
      <w:r>
        <w:rPr>
          <w:sz w:val="24"/>
        </w:rPr>
        <w:t>______________</w:t>
      </w:r>
      <w:r>
        <w:rPr>
          <w:sz w:val="24"/>
        </w:rPr>
        <w:tab/>
        <w:t>Email: ____</w:t>
      </w:r>
      <w:r>
        <w:rPr>
          <w:sz w:val="24"/>
          <w:u w:val="single"/>
        </w:rPr>
        <w:t>reastman@purdue.edu</w:t>
      </w:r>
      <w:r>
        <w:rPr>
          <w:sz w:val="24"/>
        </w:rPr>
        <w:t xml:space="preserve">___ </w:t>
      </w:r>
    </w:p>
    <w:p w14:paraId="00000008" w14:textId="77777777" w:rsidR="00B91922" w:rsidRDefault="0018309D">
      <w:pPr>
        <w:pStyle w:val="Title"/>
        <w:jc w:val="left"/>
        <w:rPr>
          <w:sz w:val="24"/>
        </w:rPr>
      </w:pPr>
      <w:bookmarkStart w:id="1" w:name="_heading=h.caxh671kaxpe" w:colFirst="0" w:colLast="0"/>
      <w:bookmarkEnd w:id="1"/>
      <w:r>
        <w:rPr>
          <w:sz w:val="24"/>
        </w:rPr>
        <w:t>Author 4: _</w:t>
      </w:r>
      <w:r>
        <w:rPr>
          <w:sz w:val="24"/>
          <w:u w:val="single"/>
        </w:rPr>
        <w:t>Jonah Shader</w:t>
      </w:r>
      <w:r>
        <w:rPr>
          <w:sz w:val="24"/>
        </w:rPr>
        <w:t>__________</w:t>
      </w:r>
      <w:r>
        <w:rPr>
          <w:sz w:val="24"/>
        </w:rPr>
        <w:tab/>
      </w:r>
      <w:r>
        <w:rPr>
          <w:sz w:val="24"/>
        </w:rPr>
        <w:tab/>
        <w:t>Email: ____</w:t>
      </w:r>
      <w:r>
        <w:rPr>
          <w:sz w:val="24"/>
          <w:u w:val="single"/>
        </w:rPr>
        <w:t>jshader@purdue.edu</w:t>
      </w:r>
      <w:r>
        <w:rPr>
          <w:sz w:val="24"/>
        </w:rPr>
        <w:t xml:space="preserve">____ </w:t>
      </w:r>
    </w:p>
    <w:p w14:paraId="00000009" w14:textId="77777777" w:rsidR="00B91922" w:rsidRDefault="00B91922">
      <w:pPr>
        <w:pStyle w:val="Title"/>
        <w:jc w:val="left"/>
        <w:rPr>
          <w:sz w:val="24"/>
        </w:rPr>
      </w:pPr>
    </w:p>
    <w:p w14:paraId="0000000A" w14:textId="77777777" w:rsidR="00B91922" w:rsidRDefault="0018309D">
      <w:pPr>
        <w:pStyle w:val="Title"/>
        <w:jc w:val="left"/>
        <w:rPr>
          <w:sz w:val="24"/>
        </w:rPr>
      </w:pPr>
      <w:r>
        <w:rPr>
          <w:sz w:val="24"/>
        </w:rPr>
        <w:t>Assignment Evaluation:</w:t>
      </w:r>
    </w:p>
    <w:p w14:paraId="0000000B" w14:textId="77777777" w:rsidR="00B91922" w:rsidRDefault="00B91922">
      <w:pPr>
        <w:pStyle w:val="Title"/>
        <w:jc w:val="left"/>
        <w:rPr>
          <w:sz w:val="24"/>
        </w:rPr>
      </w:pPr>
    </w:p>
    <w:tbl>
      <w:tblPr>
        <w:tblStyle w:val="a"/>
        <w:tblW w:w="9483" w:type="dxa"/>
        <w:tblInd w:w="93" w:type="dxa"/>
        <w:tblLayout w:type="fixed"/>
        <w:tblLook w:val="0400" w:firstRow="0" w:lastRow="0" w:firstColumn="0" w:lastColumn="0" w:noHBand="0" w:noVBand="1"/>
      </w:tblPr>
      <w:tblGrid>
        <w:gridCol w:w="2569"/>
        <w:gridCol w:w="1236"/>
        <w:gridCol w:w="944"/>
        <w:gridCol w:w="936"/>
        <w:gridCol w:w="3798"/>
      </w:tblGrid>
      <w:tr w:rsidR="00B91922" w14:paraId="56DFDA6B" w14:textId="77777777">
        <w:trPr>
          <w:trHeight w:val="300"/>
        </w:trPr>
        <w:tc>
          <w:tcPr>
            <w:tcW w:w="2569"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0000000C" w14:textId="77777777" w:rsidR="00B91922" w:rsidRDefault="0018309D">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36" w:type="dxa"/>
            <w:tcBorders>
              <w:top w:val="single" w:sz="4" w:space="0" w:color="000000"/>
              <w:left w:val="nil"/>
              <w:bottom w:val="single" w:sz="4" w:space="0" w:color="000000"/>
              <w:right w:val="single" w:sz="4" w:space="0" w:color="000000"/>
            </w:tcBorders>
            <w:shd w:val="clear" w:color="auto" w:fill="A6A6A6"/>
            <w:vAlign w:val="bottom"/>
          </w:tcPr>
          <w:p w14:paraId="0000000D" w14:textId="77777777" w:rsidR="00B91922" w:rsidRDefault="0018309D">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44" w:type="dxa"/>
            <w:tcBorders>
              <w:top w:val="single" w:sz="4" w:space="0" w:color="000000"/>
              <w:left w:val="nil"/>
              <w:bottom w:val="single" w:sz="4" w:space="0" w:color="000000"/>
              <w:right w:val="single" w:sz="4" w:space="0" w:color="000000"/>
            </w:tcBorders>
            <w:shd w:val="clear" w:color="auto" w:fill="A6A6A6"/>
            <w:vAlign w:val="bottom"/>
          </w:tcPr>
          <w:p w14:paraId="0000000E" w14:textId="77777777" w:rsidR="00B91922" w:rsidRDefault="0018309D">
            <w:pPr>
              <w:jc w:val="cente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936" w:type="dxa"/>
            <w:tcBorders>
              <w:top w:val="single" w:sz="4" w:space="0" w:color="000000"/>
              <w:left w:val="nil"/>
              <w:bottom w:val="single" w:sz="4" w:space="0" w:color="000000"/>
              <w:right w:val="single" w:sz="4" w:space="0" w:color="000000"/>
            </w:tcBorders>
            <w:shd w:val="clear" w:color="auto" w:fill="A6A6A6"/>
            <w:vAlign w:val="bottom"/>
          </w:tcPr>
          <w:p w14:paraId="0000000F" w14:textId="77777777" w:rsidR="00B91922" w:rsidRDefault="0018309D">
            <w:pP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798" w:type="dxa"/>
            <w:tcBorders>
              <w:top w:val="single" w:sz="4" w:space="0" w:color="000000"/>
              <w:left w:val="nil"/>
              <w:bottom w:val="single" w:sz="4" w:space="0" w:color="000000"/>
              <w:right w:val="single" w:sz="4" w:space="0" w:color="000000"/>
            </w:tcBorders>
            <w:shd w:val="clear" w:color="auto" w:fill="A6A6A6"/>
            <w:vAlign w:val="bottom"/>
          </w:tcPr>
          <w:p w14:paraId="00000010" w14:textId="77777777" w:rsidR="00B91922" w:rsidRDefault="0018309D">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B91922" w14:paraId="64CB0DBD"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00000011" w14:textId="77777777" w:rsidR="00B91922" w:rsidRDefault="0018309D">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B91922" w14:paraId="5CDB07D1"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00000016" w14:textId="77777777" w:rsidR="00B91922" w:rsidRDefault="0018309D">
            <w:pPr>
              <w:rPr>
                <w:rFonts w:ascii="Calibri" w:eastAsia="Calibri" w:hAnsi="Calibri" w:cs="Calibri"/>
                <w:b/>
                <w:color w:val="000000"/>
                <w:sz w:val="22"/>
                <w:szCs w:val="22"/>
              </w:rPr>
            </w:pPr>
            <w:r>
              <w:rPr>
                <w:rFonts w:ascii="Calibri" w:eastAsia="Calibri" w:hAnsi="Calibri" w:cs="Calibri"/>
                <w:b/>
                <w:color w:val="000000"/>
                <w:sz w:val="22"/>
                <w:szCs w:val="22"/>
              </w:rPr>
              <w:t>Functional Description</w:t>
            </w:r>
          </w:p>
        </w:tc>
        <w:tc>
          <w:tcPr>
            <w:tcW w:w="1236" w:type="dxa"/>
            <w:tcBorders>
              <w:top w:val="nil"/>
              <w:left w:val="nil"/>
              <w:bottom w:val="single" w:sz="4" w:space="0" w:color="000000"/>
              <w:right w:val="single" w:sz="4" w:space="0" w:color="000000"/>
            </w:tcBorders>
            <w:shd w:val="clear" w:color="auto" w:fill="auto"/>
            <w:vAlign w:val="bottom"/>
          </w:tcPr>
          <w:p w14:paraId="00000017" w14:textId="54D27455"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r w:rsidR="00097E52">
              <w:rPr>
                <w:rFonts w:ascii="Calibri" w:eastAsia="Calibri" w:hAnsi="Calibri" w:cs="Calibri"/>
                <w:color w:val="000000"/>
                <w:sz w:val="22"/>
                <w:szCs w:val="22"/>
              </w:rPr>
              <w:t>3</w:t>
            </w:r>
          </w:p>
        </w:tc>
        <w:tc>
          <w:tcPr>
            <w:tcW w:w="944" w:type="dxa"/>
            <w:tcBorders>
              <w:top w:val="nil"/>
              <w:left w:val="nil"/>
              <w:bottom w:val="single" w:sz="4" w:space="0" w:color="000000"/>
              <w:right w:val="single" w:sz="4" w:space="0" w:color="000000"/>
            </w:tcBorders>
            <w:shd w:val="clear" w:color="auto" w:fill="auto"/>
            <w:vAlign w:val="bottom"/>
          </w:tcPr>
          <w:p w14:paraId="00000018" w14:textId="77777777" w:rsidR="00B91922" w:rsidRDefault="0018309D">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00000019" w14:textId="4667C1B2"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r w:rsidR="00097E52">
              <w:rPr>
                <w:rFonts w:ascii="Calibri" w:eastAsia="Calibri" w:hAnsi="Calibri" w:cs="Calibri"/>
                <w:color w:val="000000"/>
                <w:sz w:val="22"/>
                <w:szCs w:val="22"/>
              </w:rPr>
              <w:t>9</w:t>
            </w:r>
          </w:p>
        </w:tc>
        <w:tc>
          <w:tcPr>
            <w:tcW w:w="3798" w:type="dxa"/>
            <w:tcBorders>
              <w:top w:val="nil"/>
              <w:left w:val="nil"/>
              <w:bottom w:val="single" w:sz="4" w:space="0" w:color="000000"/>
              <w:right w:val="single" w:sz="4" w:space="0" w:color="000000"/>
            </w:tcBorders>
            <w:shd w:val="clear" w:color="auto" w:fill="auto"/>
            <w:vAlign w:val="bottom"/>
          </w:tcPr>
          <w:p w14:paraId="0000001A" w14:textId="2EA2B3E0" w:rsidR="00B91922" w:rsidRDefault="00381FAF">
            <w:pPr>
              <w:rPr>
                <w:rFonts w:ascii="Calibri" w:eastAsia="Calibri" w:hAnsi="Calibri" w:cs="Calibri"/>
                <w:color w:val="000000"/>
                <w:sz w:val="22"/>
                <w:szCs w:val="22"/>
              </w:rPr>
            </w:pPr>
            <w:r>
              <w:rPr>
                <w:rFonts w:ascii="Calibri" w:eastAsia="Calibri" w:hAnsi="Calibri" w:cs="Calibri"/>
                <w:color w:val="000000"/>
                <w:sz w:val="22"/>
                <w:szCs w:val="22"/>
              </w:rPr>
              <w:t xml:space="preserve">You need to be specific when you compare your system. You cannot compare it against ‘them’ and vaguely claim better results without having data for your performance or </w:t>
            </w:r>
            <w:r w:rsidR="00097E52">
              <w:rPr>
                <w:rFonts w:ascii="Calibri" w:eastAsia="Calibri" w:hAnsi="Calibri" w:cs="Calibri"/>
                <w:color w:val="000000"/>
                <w:sz w:val="22"/>
                <w:szCs w:val="22"/>
              </w:rPr>
              <w:t xml:space="preserve">the </w:t>
            </w:r>
            <w:r>
              <w:rPr>
                <w:rFonts w:ascii="Calibri" w:eastAsia="Calibri" w:hAnsi="Calibri" w:cs="Calibri"/>
                <w:color w:val="000000"/>
                <w:sz w:val="22"/>
                <w:szCs w:val="22"/>
              </w:rPr>
              <w:t>performance of existing devices on the market.</w:t>
            </w:r>
          </w:p>
        </w:tc>
      </w:tr>
      <w:tr w:rsidR="00B91922" w14:paraId="59C7B5F0"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0000001B" w14:textId="77777777" w:rsidR="00B91922" w:rsidRDefault="0018309D">
            <w:pPr>
              <w:rPr>
                <w:rFonts w:ascii="Calibri" w:eastAsia="Calibri" w:hAnsi="Calibri" w:cs="Calibri"/>
                <w:b/>
                <w:color w:val="000000"/>
                <w:sz w:val="22"/>
                <w:szCs w:val="22"/>
              </w:rPr>
            </w:pPr>
            <w:r>
              <w:rPr>
                <w:rFonts w:ascii="Calibri" w:eastAsia="Calibri" w:hAnsi="Calibri" w:cs="Calibri"/>
                <w:b/>
                <w:color w:val="000000"/>
                <w:sz w:val="22"/>
                <w:szCs w:val="22"/>
              </w:rPr>
              <w:t>Theory of Operation</w:t>
            </w:r>
          </w:p>
        </w:tc>
        <w:tc>
          <w:tcPr>
            <w:tcW w:w="1236" w:type="dxa"/>
            <w:tcBorders>
              <w:top w:val="nil"/>
              <w:left w:val="nil"/>
              <w:bottom w:val="single" w:sz="4" w:space="0" w:color="000000"/>
              <w:right w:val="single" w:sz="4" w:space="0" w:color="000000"/>
            </w:tcBorders>
            <w:shd w:val="clear" w:color="auto" w:fill="auto"/>
            <w:vAlign w:val="bottom"/>
          </w:tcPr>
          <w:p w14:paraId="0000001C" w14:textId="4BA83947"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r w:rsidR="00097E52">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0000001D" w14:textId="77777777" w:rsidR="00B91922" w:rsidRDefault="0018309D">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0000001E" w14:textId="20A9059A"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r w:rsidR="00097E52">
              <w:rPr>
                <w:rFonts w:ascii="Calibri" w:eastAsia="Calibri" w:hAnsi="Calibri" w:cs="Calibri"/>
                <w:color w:val="000000"/>
                <w:sz w:val="22"/>
                <w:szCs w:val="22"/>
              </w:rPr>
              <w:t>15</w:t>
            </w:r>
          </w:p>
        </w:tc>
        <w:tc>
          <w:tcPr>
            <w:tcW w:w="3798" w:type="dxa"/>
            <w:tcBorders>
              <w:top w:val="nil"/>
              <w:left w:val="nil"/>
              <w:bottom w:val="single" w:sz="4" w:space="0" w:color="000000"/>
              <w:right w:val="single" w:sz="4" w:space="0" w:color="000000"/>
            </w:tcBorders>
            <w:shd w:val="clear" w:color="auto" w:fill="auto"/>
            <w:vAlign w:val="bottom"/>
          </w:tcPr>
          <w:p w14:paraId="0000001F" w14:textId="77777777"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p>
        </w:tc>
      </w:tr>
      <w:tr w:rsidR="00B91922" w14:paraId="5D9BB04C"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00000020" w14:textId="77777777" w:rsidR="00B91922" w:rsidRDefault="0018309D">
            <w:pPr>
              <w:rPr>
                <w:rFonts w:ascii="Calibri" w:eastAsia="Calibri" w:hAnsi="Calibri" w:cs="Calibri"/>
                <w:b/>
                <w:color w:val="000000"/>
                <w:sz w:val="22"/>
                <w:szCs w:val="22"/>
              </w:rPr>
            </w:pPr>
            <w:r>
              <w:rPr>
                <w:rFonts w:ascii="Calibri" w:eastAsia="Calibri" w:hAnsi="Calibri" w:cs="Calibri"/>
                <w:b/>
                <w:color w:val="000000"/>
                <w:sz w:val="22"/>
                <w:szCs w:val="22"/>
              </w:rPr>
              <w:t>Expected Usage Case</w:t>
            </w:r>
          </w:p>
        </w:tc>
        <w:tc>
          <w:tcPr>
            <w:tcW w:w="1236" w:type="dxa"/>
            <w:tcBorders>
              <w:top w:val="nil"/>
              <w:left w:val="nil"/>
              <w:bottom w:val="single" w:sz="4" w:space="0" w:color="000000"/>
              <w:right w:val="single" w:sz="4" w:space="0" w:color="000000"/>
            </w:tcBorders>
            <w:shd w:val="clear" w:color="auto" w:fill="auto"/>
            <w:vAlign w:val="bottom"/>
          </w:tcPr>
          <w:p w14:paraId="00000021" w14:textId="1C678D66"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r w:rsidR="00097E52">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00000022" w14:textId="77777777" w:rsidR="00B91922" w:rsidRDefault="0018309D">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00000023" w14:textId="702E8BD7"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r w:rsidR="00097E52">
              <w:rPr>
                <w:rFonts w:ascii="Calibri" w:eastAsia="Calibri" w:hAnsi="Calibri" w:cs="Calibri"/>
                <w:color w:val="000000"/>
                <w:sz w:val="22"/>
                <w:szCs w:val="22"/>
              </w:rPr>
              <w:t>15</w:t>
            </w:r>
          </w:p>
        </w:tc>
        <w:tc>
          <w:tcPr>
            <w:tcW w:w="3798" w:type="dxa"/>
            <w:tcBorders>
              <w:top w:val="nil"/>
              <w:left w:val="nil"/>
              <w:bottom w:val="single" w:sz="4" w:space="0" w:color="000000"/>
              <w:right w:val="single" w:sz="4" w:space="0" w:color="000000"/>
            </w:tcBorders>
            <w:shd w:val="clear" w:color="auto" w:fill="auto"/>
            <w:vAlign w:val="bottom"/>
          </w:tcPr>
          <w:p w14:paraId="00000024" w14:textId="77777777"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p>
        </w:tc>
      </w:tr>
      <w:tr w:rsidR="00B91922" w14:paraId="38C733F8"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00000025" w14:textId="77777777" w:rsidR="00B91922" w:rsidRDefault="0018309D">
            <w:pPr>
              <w:rPr>
                <w:rFonts w:ascii="Calibri" w:eastAsia="Calibri" w:hAnsi="Calibri" w:cs="Calibri"/>
                <w:b/>
                <w:color w:val="000000"/>
                <w:sz w:val="22"/>
                <w:szCs w:val="22"/>
              </w:rPr>
            </w:pPr>
            <w:r>
              <w:rPr>
                <w:rFonts w:ascii="Calibri" w:eastAsia="Calibri" w:hAnsi="Calibri" w:cs="Calibri"/>
                <w:b/>
                <w:color w:val="000000"/>
                <w:sz w:val="22"/>
                <w:szCs w:val="22"/>
              </w:rPr>
              <w:t>Design Constraints</w:t>
            </w:r>
          </w:p>
        </w:tc>
        <w:tc>
          <w:tcPr>
            <w:tcW w:w="1236" w:type="dxa"/>
            <w:tcBorders>
              <w:top w:val="nil"/>
              <w:left w:val="nil"/>
              <w:bottom w:val="single" w:sz="4" w:space="0" w:color="000000"/>
              <w:right w:val="single" w:sz="4" w:space="0" w:color="000000"/>
            </w:tcBorders>
            <w:shd w:val="clear" w:color="auto" w:fill="auto"/>
            <w:vAlign w:val="bottom"/>
          </w:tcPr>
          <w:p w14:paraId="00000026" w14:textId="49AA1154"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r w:rsidR="00097E52">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00000027" w14:textId="77777777" w:rsidR="00B91922" w:rsidRDefault="0018309D">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00000028" w14:textId="45CD9A52"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r w:rsidR="00097E52">
              <w:rPr>
                <w:rFonts w:ascii="Calibri" w:eastAsia="Calibri" w:hAnsi="Calibri" w:cs="Calibri"/>
                <w:color w:val="000000"/>
                <w:sz w:val="22"/>
                <w:szCs w:val="22"/>
              </w:rPr>
              <w:t>15</w:t>
            </w:r>
          </w:p>
        </w:tc>
        <w:tc>
          <w:tcPr>
            <w:tcW w:w="3798" w:type="dxa"/>
            <w:tcBorders>
              <w:top w:val="nil"/>
              <w:left w:val="nil"/>
              <w:bottom w:val="single" w:sz="4" w:space="0" w:color="000000"/>
              <w:right w:val="single" w:sz="4" w:space="0" w:color="000000"/>
            </w:tcBorders>
            <w:shd w:val="clear" w:color="auto" w:fill="auto"/>
            <w:vAlign w:val="bottom"/>
          </w:tcPr>
          <w:p w14:paraId="00000029" w14:textId="77777777"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p>
        </w:tc>
      </w:tr>
      <w:tr w:rsidR="00B91922" w14:paraId="4D217B33"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0000002A" w14:textId="77777777" w:rsidR="00B91922" w:rsidRDefault="0018309D">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B91922" w14:paraId="18801FA8"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0000002F" w14:textId="77777777" w:rsidR="00B91922" w:rsidRDefault="0018309D">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36" w:type="dxa"/>
            <w:tcBorders>
              <w:top w:val="nil"/>
              <w:left w:val="nil"/>
              <w:bottom w:val="single" w:sz="4" w:space="0" w:color="000000"/>
              <w:right w:val="single" w:sz="4" w:space="0" w:color="000000"/>
            </w:tcBorders>
            <w:shd w:val="clear" w:color="auto" w:fill="auto"/>
            <w:vAlign w:val="bottom"/>
          </w:tcPr>
          <w:p w14:paraId="00000030" w14:textId="3B0F0C1D"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r w:rsidR="004C049D">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00000031" w14:textId="77777777" w:rsidR="00B91922" w:rsidRDefault="0018309D">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nil"/>
              <w:left w:val="nil"/>
              <w:bottom w:val="single" w:sz="4" w:space="0" w:color="000000"/>
              <w:right w:val="single" w:sz="4" w:space="0" w:color="000000"/>
            </w:tcBorders>
            <w:shd w:val="clear" w:color="auto" w:fill="auto"/>
            <w:vAlign w:val="bottom"/>
          </w:tcPr>
          <w:p w14:paraId="00000032" w14:textId="78D965EC"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r w:rsidR="004C049D">
              <w:rPr>
                <w:rFonts w:ascii="Calibri" w:eastAsia="Calibri" w:hAnsi="Calibri" w:cs="Calibri"/>
                <w:color w:val="000000"/>
                <w:sz w:val="22"/>
                <w:szCs w:val="22"/>
              </w:rPr>
              <w:t>10</w:t>
            </w:r>
          </w:p>
        </w:tc>
        <w:tc>
          <w:tcPr>
            <w:tcW w:w="3798" w:type="dxa"/>
            <w:tcBorders>
              <w:top w:val="nil"/>
              <w:left w:val="nil"/>
              <w:bottom w:val="single" w:sz="4" w:space="0" w:color="000000"/>
              <w:right w:val="single" w:sz="4" w:space="0" w:color="000000"/>
            </w:tcBorders>
            <w:shd w:val="clear" w:color="auto" w:fill="auto"/>
            <w:vAlign w:val="bottom"/>
          </w:tcPr>
          <w:p w14:paraId="00000033" w14:textId="77777777"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p>
        </w:tc>
      </w:tr>
      <w:tr w:rsidR="00B91922" w14:paraId="064B387E"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00000034" w14:textId="77777777" w:rsidR="00B91922" w:rsidRDefault="0018309D">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36" w:type="dxa"/>
            <w:tcBorders>
              <w:top w:val="nil"/>
              <w:left w:val="nil"/>
              <w:bottom w:val="single" w:sz="4" w:space="0" w:color="000000"/>
              <w:right w:val="single" w:sz="4" w:space="0" w:color="000000"/>
            </w:tcBorders>
            <w:shd w:val="clear" w:color="auto" w:fill="auto"/>
            <w:vAlign w:val="bottom"/>
          </w:tcPr>
          <w:p w14:paraId="00000035" w14:textId="5830228B"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r w:rsidR="00097E52">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00000036" w14:textId="77777777" w:rsidR="00B91922" w:rsidRDefault="0018309D">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936" w:type="dxa"/>
            <w:tcBorders>
              <w:top w:val="nil"/>
              <w:left w:val="nil"/>
              <w:bottom w:val="single" w:sz="4" w:space="0" w:color="000000"/>
              <w:right w:val="single" w:sz="4" w:space="0" w:color="000000"/>
            </w:tcBorders>
            <w:shd w:val="clear" w:color="auto" w:fill="auto"/>
            <w:vAlign w:val="bottom"/>
          </w:tcPr>
          <w:p w14:paraId="00000037" w14:textId="2E5EEA3D"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r w:rsidR="00097E52">
              <w:rPr>
                <w:rFonts w:ascii="Calibri" w:eastAsia="Calibri" w:hAnsi="Calibri" w:cs="Calibri"/>
                <w:color w:val="000000"/>
                <w:sz w:val="22"/>
                <w:szCs w:val="22"/>
              </w:rPr>
              <w:t>5</w:t>
            </w:r>
          </w:p>
        </w:tc>
        <w:tc>
          <w:tcPr>
            <w:tcW w:w="3798" w:type="dxa"/>
            <w:tcBorders>
              <w:top w:val="nil"/>
              <w:left w:val="nil"/>
              <w:bottom w:val="single" w:sz="4" w:space="0" w:color="000000"/>
              <w:right w:val="single" w:sz="4" w:space="0" w:color="000000"/>
            </w:tcBorders>
            <w:shd w:val="clear" w:color="auto" w:fill="auto"/>
            <w:vAlign w:val="bottom"/>
          </w:tcPr>
          <w:p w14:paraId="00000038" w14:textId="77777777"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p>
        </w:tc>
      </w:tr>
      <w:tr w:rsidR="00B91922" w14:paraId="0EC2DFB1"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00000039" w14:textId="77777777" w:rsidR="00B91922" w:rsidRDefault="0018309D">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36" w:type="dxa"/>
            <w:tcBorders>
              <w:top w:val="nil"/>
              <w:left w:val="nil"/>
              <w:bottom w:val="single" w:sz="4" w:space="0" w:color="000000"/>
              <w:right w:val="single" w:sz="4" w:space="0" w:color="000000"/>
            </w:tcBorders>
            <w:shd w:val="clear" w:color="auto" w:fill="auto"/>
            <w:vAlign w:val="bottom"/>
          </w:tcPr>
          <w:p w14:paraId="0000003A" w14:textId="5E9257D5"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r w:rsidR="00097E52">
              <w:rPr>
                <w:rFonts w:ascii="Calibri" w:eastAsia="Calibri" w:hAnsi="Calibri" w:cs="Calibri"/>
                <w:color w:val="000000"/>
                <w:sz w:val="22"/>
                <w:szCs w:val="22"/>
              </w:rPr>
              <w:t>0</w:t>
            </w:r>
          </w:p>
        </w:tc>
        <w:tc>
          <w:tcPr>
            <w:tcW w:w="944" w:type="dxa"/>
            <w:tcBorders>
              <w:top w:val="nil"/>
              <w:left w:val="nil"/>
              <w:bottom w:val="single" w:sz="4" w:space="0" w:color="000000"/>
              <w:right w:val="single" w:sz="4" w:space="0" w:color="000000"/>
            </w:tcBorders>
            <w:shd w:val="clear" w:color="auto" w:fill="auto"/>
            <w:vAlign w:val="bottom"/>
          </w:tcPr>
          <w:p w14:paraId="0000003B" w14:textId="77777777" w:rsidR="00B91922" w:rsidRDefault="0018309D">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nil"/>
              <w:left w:val="nil"/>
              <w:bottom w:val="single" w:sz="4" w:space="0" w:color="000000"/>
              <w:right w:val="single" w:sz="4" w:space="0" w:color="000000"/>
            </w:tcBorders>
            <w:shd w:val="clear" w:color="auto" w:fill="auto"/>
            <w:vAlign w:val="bottom"/>
          </w:tcPr>
          <w:p w14:paraId="0000003C" w14:textId="0A4CEFD1"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r w:rsidR="00097E52">
              <w:rPr>
                <w:rFonts w:ascii="Calibri" w:eastAsia="Calibri" w:hAnsi="Calibri" w:cs="Calibri"/>
                <w:color w:val="000000"/>
                <w:sz w:val="22"/>
                <w:szCs w:val="22"/>
              </w:rPr>
              <w:t>0</w:t>
            </w:r>
          </w:p>
        </w:tc>
        <w:tc>
          <w:tcPr>
            <w:tcW w:w="3798" w:type="dxa"/>
            <w:tcBorders>
              <w:top w:val="nil"/>
              <w:left w:val="nil"/>
              <w:bottom w:val="single" w:sz="4" w:space="0" w:color="000000"/>
              <w:right w:val="single" w:sz="4" w:space="0" w:color="000000"/>
            </w:tcBorders>
            <w:shd w:val="clear" w:color="auto" w:fill="auto"/>
            <w:vAlign w:val="bottom"/>
          </w:tcPr>
          <w:p w14:paraId="0000003D" w14:textId="474E2064" w:rsidR="00B91922" w:rsidRDefault="00097E52">
            <w:pPr>
              <w:rPr>
                <w:rFonts w:ascii="Calibri" w:eastAsia="Calibri" w:hAnsi="Calibri" w:cs="Calibri"/>
                <w:color w:val="000000"/>
                <w:sz w:val="22"/>
                <w:szCs w:val="22"/>
              </w:rPr>
            </w:pPr>
            <w:r>
              <w:rPr>
                <w:rFonts w:ascii="Calibri" w:eastAsia="Calibri" w:hAnsi="Calibri" w:cs="Calibri"/>
                <w:color w:val="000000"/>
                <w:sz w:val="22"/>
                <w:szCs w:val="22"/>
              </w:rPr>
              <w:t xml:space="preserve">Missing functional block diagram. Please see </w:t>
            </w:r>
            <w:r w:rsidRPr="00B17375">
              <w:rPr>
                <w:rFonts w:ascii="Calibri" w:eastAsia="Calibri" w:hAnsi="Calibri" w:cs="Calibri"/>
                <w:color w:val="000000"/>
                <w:sz w:val="22"/>
                <w:szCs w:val="22"/>
              </w:rPr>
              <w:t>https://engineering.purdue.edu/ece477/Course/Assignments/Example/FunctionalSpecificationEx2.pdf</w:t>
            </w:r>
          </w:p>
        </w:tc>
      </w:tr>
      <w:tr w:rsidR="00B91922" w14:paraId="650C3954"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0000003E" w14:textId="77777777" w:rsidR="00B91922" w:rsidRDefault="0018309D">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36" w:type="dxa"/>
            <w:tcBorders>
              <w:top w:val="nil"/>
              <w:left w:val="nil"/>
              <w:bottom w:val="single" w:sz="4" w:space="0" w:color="000000"/>
              <w:right w:val="single" w:sz="4" w:space="0" w:color="000000"/>
            </w:tcBorders>
            <w:shd w:val="clear" w:color="auto" w:fill="auto"/>
            <w:vAlign w:val="bottom"/>
          </w:tcPr>
          <w:p w14:paraId="0000003F" w14:textId="2F407E0A"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r w:rsidR="00097E52">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00000040" w14:textId="77777777" w:rsidR="00B91922" w:rsidRDefault="0018309D">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00000041" w14:textId="39E0347E"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r w:rsidR="00097E52">
              <w:rPr>
                <w:rFonts w:ascii="Calibri" w:eastAsia="Calibri" w:hAnsi="Calibri" w:cs="Calibri"/>
                <w:color w:val="000000"/>
                <w:sz w:val="22"/>
                <w:szCs w:val="22"/>
              </w:rPr>
              <w:t>15</w:t>
            </w:r>
          </w:p>
        </w:tc>
        <w:tc>
          <w:tcPr>
            <w:tcW w:w="3798" w:type="dxa"/>
            <w:tcBorders>
              <w:top w:val="nil"/>
              <w:left w:val="nil"/>
              <w:bottom w:val="single" w:sz="4" w:space="0" w:color="000000"/>
              <w:right w:val="single" w:sz="4" w:space="0" w:color="000000"/>
            </w:tcBorders>
            <w:shd w:val="clear" w:color="auto" w:fill="auto"/>
            <w:vAlign w:val="bottom"/>
          </w:tcPr>
          <w:p w14:paraId="00000042" w14:textId="77777777"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p>
        </w:tc>
      </w:tr>
      <w:tr w:rsidR="00B91922" w14:paraId="210035EA"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C000"/>
            <w:vAlign w:val="bottom"/>
          </w:tcPr>
          <w:p w14:paraId="00000043" w14:textId="77777777" w:rsidR="00B91922" w:rsidRDefault="0018309D">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116" w:type="dxa"/>
            <w:gridSpan w:val="3"/>
            <w:tcBorders>
              <w:top w:val="single" w:sz="4" w:space="0" w:color="000000"/>
              <w:left w:val="nil"/>
              <w:bottom w:val="single" w:sz="4" w:space="0" w:color="000000"/>
              <w:right w:val="single" w:sz="4" w:space="0" w:color="000000"/>
            </w:tcBorders>
            <w:shd w:val="clear" w:color="auto" w:fill="auto"/>
            <w:vAlign w:val="bottom"/>
          </w:tcPr>
          <w:p w14:paraId="00000044" w14:textId="7115607E" w:rsidR="00B91922" w:rsidRDefault="00097E52">
            <w:pPr>
              <w:jc w:val="right"/>
              <w:rPr>
                <w:rFonts w:ascii="Calibri" w:eastAsia="Calibri" w:hAnsi="Calibri" w:cs="Calibri"/>
                <w:color w:val="000000"/>
                <w:sz w:val="22"/>
                <w:szCs w:val="22"/>
              </w:rPr>
            </w:pPr>
            <w:r>
              <w:rPr>
                <w:rFonts w:ascii="Calibri" w:eastAsia="Calibri" w:hAnsi="Calibri" w:cs="Calibri"/>
                <w:color w:val="000000"/>
                <w:sz w:val="22"/>
                <w:szCs w:val="22"/>
              </w:rPr>
              <w:t>8</w:t>
            </w:r>
            <w:r w:rsidR="004C049D">
              <w:rPr>
                <w:rFonts w:ascii="Calibri" w:eastAsia="Calibri" w:hAnsi="Calibri" w:cs="Calibri"/>
                <w:color w:val="000000"/>
                <w:sz w:val="22"/>
                <w:szCs w:val="22"/>
              </w:rPr>
              <w:t>4</w:t>
            </w:r>
          </w:p>
        </w:tc>
        <w:tc>
          <w:tcPr>
            <w:tcW w:w="3798" w:type="dxa"/>
            <w:tcBorders>
              <w:top w:val="nil"/>
              <w:left w:val="nil"/>
              <w:bottom w:val="single" w:sz="4" w:space="0" w:color="000000"/>
              <w:right w:val="single" w:sz="4" w:space="0" w:color="000000"/>
            </w:tcBorders>
            <w:shd w:val="clear" w:color="auto" w:fill="auto"/>
            <w:vAlign w:val="bottom"/>
          </w:tcPr>
          <w:p w14:paraId="00000047" w14:textId="77777777" w:rsidR="00B91922" w:rsidRDefault="0018309D">
            <w:pPr>
              <w:rPr>
                <w:rFonts w:ascii="Calibri" w:eastAsia="Calibri" w:hAnsi="Calibri" w:cs="Calibri"/>
                <w:color w:val="000000"/>
                <w:sz w:val="22"/>
                <w:szCs w:val="22"/>
              </w:rPr>
            </w:pPr>
            <w:r>
              <w:rPr>
                <w:rFonts w:ascii="Calibri" w:eastAsia="Calibri" w:hAnsi="Calibri" w:cs="Calibri"/>
                <w:color w:val="000000"/>
                <w:sz w:val="22"/>
                <w:szCs w:val="22"/>
              </w:rPr>
              <w:t> </w:t>
            </w:r>
          </w:p>
        </w:tc>
      </w:tr>
    </w:tbl>
    <w:p w14:paraId="00000048" w14:textId="77777777" w:rsidR="00B91922" w:rsidRDefault="00B91922">
      <w:pPr>
        <w:pStyle w:val="Title"/>
        <w:jc w:val="left"/>
        <w:rPr>
          <w:sz w:val="24"/>
        </w:rPr>
      </w:pPr>
    </w:p>
    <w:p w14:paraId="00000049" w14:textId="77777777" w:rsidR="00B91922" w:rsidRDefault="0018309D">
      <w:pPr>
        <w:pStyle w:val="Title"/>
        <w:jc w:val="left"/>
        <w:rPr>
          <w:sz w:val="24"/>
        </w:rPr>
      </w:pPr>
      <w:r>
        <w:rPr>
          <w:sz w:val="24"/>
        </w:rPr>
        <w:t xml:space="preserve">5: Excellent </w:t>
      </w:r>
      <w:r>
        <w:rPr>
          <w:sz w:val="24"/>
        </w:rPr>
        <w:tab/>
        <w:t>4: Good     3: Acceptable    2: Poor     1: Very Poor    0: Not attempted</w:t>
      </w:r>
    </w:p>
    <w:p w14:paraId="0000004A" w14:textId="77777777" w:rsidR="00B91922" w:rsidRDefault="00B91922">
      <w:pPr>
        <w:pStyle w:val="Title"/>
        <w:jc w:val="left"/>
        <w:rPr>
          <w:sz w:val="24"/>
        </w:rPr>
      </w:pPr>
    </w:p>
    <w:p w14:paraId="0000004B" w14:textId="77777777" w:rsidR="00B91922" w:rsidRDefault="0018309D">
      <w:pPr>
        <w:pStyle w:val="Title"/>
        <w:jc w:val="left"/>
        <w:rPr>
          <w:sz w:val="24"/>
        </w:rPr>
      </w:pPr>
      <w:r>
        <w:rPr>
          <w:sz w:val="24"/>
        </w:rPr>
        <w:t>General Comments:</w:t>
      </w:r>
    </w:p>
    <w:p w14:paraId="0000004C" w14:textId="540C08F3" w:rsidR="00B91922" w:rsidRDefault="00097E52">
      <w:pPr>
        <w:pStyle w:val="Title"/>
        <w:jc w:val="left"/>
        <w:rPr>
          <w:b w:val="0"/>
          <w:i/>
          <w:color w:val="FF0000"/>
          <w:sz w:val="24"/>
        </w:rPr>
      </w:pPr>
      <w:r>
        <w:rPr>
          <w:b w:val="0"/>
          <w:i/>
          <w:color w:val="FF0000"/>
          <w:sz w:val="24"/>
        </w:rPr>
        <w:t>Good work! Please see my comments for additional instruction. Most specifically, please do not make hand waving comparisons with no data. Also, please be sure to include all information required by the homework, in this case the functional block diagram that describes your project’s operation.</w:t>
      </w:r>
    </w:p>
    <w:p w14:paraId="0000004D" w14:textId="77777777" w:rsidR="00B91922" w:rsidRDefault="00B91922">
      <w:pPr>
        <w:pStyle w:val="Title"/>
        <w:jc w:val="left"/>
        <w:rPr>
          <w:sz w:val="24"/>
        </w:rPr>
      </w:pPr>
    </w:p>
    <w:p w14:paraId="0000004E" w14:textId="77777777" w:rsidR="00B91922" w:rsidRDefault="00B91922">
      <w:pPr>
        <w:pStyle w:val="Title"/>
        <w:jc w:val="left"/>
        <w:rPr>
          <w:sz w:val="24"/>
        </w:rPr>
      </w:pPr>
    </w:p>
    <w:p w14:paraId="0000004F" w14:textId="77777777" w:rsidR="00B91922" w:rsidRDefault="00B91922">
      <w:pPr>
        <w:pStyle w:val="Title"/>
        <w:jc w:val="left"/>
        <w:rPr>
          <w:sz w:val="24"/>
        </w:rPr>
      </w:pPr>
    </w:p>
    <w:p w14:paraId="00000050" w14:textId="77777777" w:rsidR="00B91922" w:rsidRDefault="00B91922">
      <w:pPr>
        <w:pStyle w:val="Title"/>
        <w:jc w:val="left"/>
        <w:rPr>
          <w:sz w:val="24"/>
        </w:rPr>
      </w:pPr>
    </w:p>
    <w:p w14:paraId="00000051" w14:textId="77777777" w:rsidR="00B91922" w:rsidRDefault="00B91922">
      <w:pPr>
        <w:pStyle w:val="Title"/>
        <w:jc w:val="left"/>
        <w:rPr>
          <w:sz w:val="24"/>
        </w:rPr>
      </w:pPr>
    </w:p>
    <w:p w14:paraId="00000052" w14:textId="77777777" w:rsidR="00B91922" w:rsidRDefault="00B91922">
      <w:pPr>
        <w:pStyle w:val="Title"/>
        <w:jc w:val="left"/>
        <w:rPr>
          <w:sz w:val="24"/>
        </w:rPr>
      </w:pPr>
    </w:p>
    <w:p w14:paraId="00000053" w14:textId="77777777" w:rsidR="00B91922" w:rsidRDefault="00B91922">
      <w:pPr>
        <w:pStyle w:val="Title"/>
        <w:jc w:val="left"/>
        <w:rPr>
          <w:sz w:val="24"/>
        </w:rPr>
      </w:pPr>
    </w:p>
    <w:p w14:paraId="00000054" w14:textId="77777777" w:rsidR="00B91922" w:rsidRDefault="00B91922">
      <w:pPr>
        <w:pStyle w:val="Title"/>
        <w:jc w:val="left"/>
        <w:rPr>
          <w:sz w:val="24"/>
        </w:rPr>
      </w:pPr>
    </w:p>
    <w:p w14:paraId="00000055" w14:textId="77777777" w:rsidR="00B91922" w:rsidRDefault="00B91922">
      <w:pPr>
        <w:pStyle w:val="Title"/>
        <w:jc w:val="left"/>
        <w:rPr>
          <w:sz w:val="24"/>
        </w:rPr>
      </w:pPr>
    </w:p>
    <w:p w14:paraId="00000056" w14:textId="77777777" w:rsidR="00B91922" w:rsidRDefault="00B91922">
      <w:pPr>
        <w:pStyle w:val="Title"/>
        <w:jc w:val="left"/>
        <w:rPr>
          <w:sz w:val="24"/>
        </w:rPr>
      </w:pPr>
    </w:p>
    <w:p w14:paraId="00000057" w14:textId="77777777" w:rsidR="00B91922" w:rsidRDefault="00B91922">
      <w:pPr>
        <w:pStyle w:val="Title"/>
        <w:jc w:val="left"/>
        <w:rPr>
          <w:sz w:val="24"/>
        </w:rPr>
      </w:pPr>
    </w:p>
    <w:p w14:paraId="00000058" w14:textId="77777777" w:rsidR="00B91922" w:rsidRDefault="00B91922">
      <w:pPr>
        <w:pStyle w:val="Title"/>
        <w:jc w:val="left"/>
        <w:rPr>
          <w:sz w:val="24"/>
        </w:rPr>
      </w:pPr>
    </w:p>
    <w:p w14:paraId="00000059" w14:textId="77777777" w:rsidR="00B91922" w:rsidRDefault="00B91922">
      <w:pPr>
        <w:pStyle w:val="Title"/>
        <w:jc w:val="left"/>
        <w:rPr>
          <w:sz w:val="24"/>
        </w:rPr>
      </w:pPr>
    </w:p>
    <w:p w14:paraId="0000005A" w14:textId="77777777" w:rsidR="00B91922" w:rsidRDefault="00B91922">
      <w:pPr>
        <w:pStyle w:val="Title"/>
        <w:jc w:val="left"/>
        <w:rPr>
          <w:sz w:val="24"/>
        </w:rPr>
      </w:pPr>
    </w:p>
    <w:p w14:paraId="0000005B" w14:textId="77777777" w:rsidR="00B91922" w:rsidRDefault="00B91922">
      <w:pPr>
        <w:pStyle w:val="Title"/>
        <w:jc w:val="left"/>
        <w:rPr>
          <w:sz w:val="24"/>
        </w:rPr>
      </w:pPr>
    </w:p>
    <w:p w14:paraId="0000005C" w14:textId="77777777" w:rsidR="00B91922" w:rsidRDefault="00B91922">
      <w:pPr>
        <w:pStyle w:val="Title"/>
        <w:jc w:val="left"/>
        <w:rPr>
          <w:sz w:val="24"/>
        </w:rPr>
      </w:pPr>
    </w:p>
    <w:p w14:paraId="0000005D" w14:textId="77777777" w:rsidR="00B91922" w:rsidRDefault="00B91922">
      <w:pPr>
        <w:pStyle w:val="Title"/>
        <w:jc w:val="left"/>
        <w:rPr>
          <w:sz w:val="24"/>
        </w:rPr>
      </w:pPr>
    </w:p>
    <w:p w14:paraId="0000005E" w14:textId="77777777" w:rsidR="00B91922" w:rsidRDefault="00B91922">
      <w:pPr>
        <w:pStyle w:val="Title"/>
        <w:jc w:val="left"/>
        <w:rPr>
          <w:sz w:val="24"/>
        </w:rPr>
      </w:pPr>
    </w:p>
    <w:p w14:paraId="0000005F" w14:textId="77777777" w:rsidR="00B91922" w:rsidRDefault="0018309D">
      <w:pPr>
        <w:pStyle w:val="Title"/>
        <w:jc w:val="left"/>
        <w:rPr>
          <w:sz w:val="24"/>
        </w:rPr>
      </w:pPr>
      <w:r>
        <w:rPr>
          <w:sz w:val="24"/>
        </w:rPr>
        <w:t>1.0 Functional Description</w:t>
      </w:r>
    </w:p>
    <w:p w14:paraId="00000060" w14:textId="77777777" w:rsidR="00B91922" w:rsidRDefault="00B91922">
      <w:pPr>
        <w:pStyle w:val="Title"/>
        <w:jc w:val="left"/>
        <w:rPr>
          <w:sz w:val="24"/>
        </w:rPr>
      </w:pPr>
    </w:p>
    <w:p w14:paraId="00000061" w14:textId="77777777" w:rsidR="00B91922" w:rsidRDefault="0018309D">
      <w:pPr>
        <w:ind w:firstLine="720"/>
      </w:pPr>
      <w:r>
        <w:t xml:space="preserve">The smart conveyor belt system is capable of sorting parcels at </w:t>
      </w:r>
      <w:commentRangeStart w:id="2"/>
      <w:r>
        <w:t>higher than average speed while operating with fewer moving components</w:t>
      </w:r>
      <w:commentRangeEnd w:id="2"/>
      <w:r w:rsidR="00381FAF">
        <w:rPr>
          <w:rStyle w:val="CommentReference"/>
        </w:rPr>
        <w:commentReference w:id="2"/>
      </w:r>
      <w:r>
        <w:t xml:space="preserve">. The system uses omnidirectional barcode scanners to communicate with the microcontroller, which uses this information to decide which sorting compartment that parcel belongs to. In addition, the microcontroller interfaces with the motor driver of the multiple sorting flaps, allowing the microcontroller to adjust flap positions in order to sort correctly. </w:t>
      </w:r>
    </w:p>
    <w:p w14:paraId="00000062" w14:textId="77777777" w:rsidR="00B91922" w:rsidRDefault="00B91922"/>
    <w:p w14:paraId="00000063" w14:textId="77777777" w:rsidR="00B91922" w:rsidRDefault="00B91922">
      <w:pPr>
        <w:pStyle w:val="Title"/>
        <w:jc w:val="left"/>
        <w:rPr>
          <w:sz w:val="24"/>
        </w:rPr>
      </w:pPr>
    </w:p>
    <w:p w14:paraId="00000064" w14:textId="77777777" w:rsidR="00B91922" w:rsidRDefault="0018309D">
      <w:pPr>
        <w:pStyle w:val="Title"/>
        <w:jc w:val="left"/>
      </w:pPr>
      <w:r>
        <w:rPr>
          <w:sz w:val="24"/>
        </w:rPr>
        <w:t>2.0 Theory of Operation</w:t>
      </w:r>
    </w:p>
    <w:p w14:paraId="00000065" w14:textId="77777777" w:rsidR="00B91922" w:rsidRDefault="0018309D">
      <w:r>
        <w:tab/>
        <w:t xml:space="preserve">The theory of gravity and friction for moving packages specifically </w:t>
      </w:r>
      <w:commentRangeStart w:id="3"/>
      <w:r>
        <w:t>F = mgCos(Theta)*u</w:t>
      </w:r>
      <w:commentRangeEnd w:id="3"/>
      <w:r w:rsidR="00381FAF">
        <w:rPr>
          <w:rStyle w:val="CommentReference"/>
        </w:rPr>
        <w:commentReference w:id="3"/>
      </w:r>
      <w:r>
        <w:t xml:space="preserve">. </w:t>
      </w:r>
    </w:p>
    <w:p w14:paraId="00000066" w14:textId="77777777" w:rsidR="00B91922" w:rsidRDefault="0018309D">
      <w:r>
        <w:tab/>
        <w:t>Barcode scanners rely on how light reflects off of surfaces that are white vs being absorbed by surfaces that are black. By shining a laser against a barcode and measuring the light being reflected back we can construct binary code based on this pattern and use it for information.</w:t>
      </w:r>
    </w:p>
    <w:p w14:paraId="00000067" w14:textId="77777777" w:rsidR="00B91922" w:rsidRDefault="00B91922"/>
    <w:p w14:paraId="00000068" w14:textId="77777777" w:rsidR="00B91922" w:rsidRDefault="00B91922">
      <w:pPr>
        <w:pStyle w:val="Title"/>
        <w:jc w:val="left"/>
        <w:rPr>
          <w:sz w:val="24"/>
        </w:rPr>
      </w:pPr>
    </w:p>
    <w:p w14:paraId="00000069" w14:textId="77777777" w:rsidR="00B91922" w:rsidRDefault="0018309D">
      <w:pPr>
        <w:pStyle w:val="Title"/>
        <w:jc w:val="left"/>
        <w:rPr>
          <w:b w:val="0"/>
          <w:i/>
          <w:color w:val="FF0000"/>
          <w:sz w:val="24"/>
        </w:rPr>
      </w:pPr>
      <w:r>
        <w:rPr>
          <w:sz w:val="24"/>
        </w:rPr>
        <w:t>3.0 Expected Usage Case</w:t>
      </w:r>
    </w:p>
    <w:p w14:paraId="0000006A" w14:textId="77777777" w:rsidR="00B91922" w:rsidRDefault="0018309D">
      <w:pPr>
        <w:ind w:firstLine="720"/>
      </w:pPr>
      <w:r>
        <w:t xml:space="preserve">The conveyor belt smart sorting system will be used in a warehouse/transportation station setting where mixed packages would need to be sorted while maintaining regular operation speed. Due to the need of warehouses and transportation baggage services, the system would need to withstand a decent amount of weights. The environment would mostly be static, but our part of the belt could be moved to sort different tracks (the next baggage claim belt for example). The user could be warehouse employees who loads parcels from the sorted compartment into the next locations. </w:t>
      </w:r>
      <w:commentRangeStart w:id="4"/>
      <w:r>
        <w:t xml:space="preserve">Their age would be around 25-50 for the majority of the employees </w:t>
      </w:r>
      <w:commentRangeEnd w:id="4"/>
      <w:r w:rsidR="00941466">
        <w:rPr>
          <w:rStyle w:val="CommentReference"/>
        </w:rPr>
        <w:commentReference w:id="4"/>
      </w:r>
      <w:r>
        <w:t xml:space="preserve">are within this age range. </w:t>
      </w:r>
      <w:commentRangeStart w:id="5"/>
      <w:r>
        <w:t>Our product sorts the parcels by itself so our user base could just connect their parcel line to our sorting system before they start running the belts and continue their p</w:t>
      </w:r>
      <w:sdt>
        <w:sdtPr>
          <w:tag w:val="goog_rdk_0"/>
          <w:id w:val="1842889998"/>
        </w:sdtPr>
        <w:sdtEndPr/>
        <w:sdtContent>
          <w:commentRangeStart w:id="6"/>
        </w:sdtContent>
      </w:sdt>
      <w:r>
        <w:t xml:space="preserve">roduction flow. </w:t>
      </w:r>
      <w:commentRangeEnd w:id="6"/>
      <w:r>
        <w:commentReference w:id="6"/>
      </w:r>
      <w:commentRangeEnd w:id="5"/>
      <w:r w:rsidR="00941466">
        <w:rPr>
          <w:rStyle w:val="CommentReference"/>
        </w:rPr>
        <w:commentReference w:id="5"/>
      </w:r>
    </w:p>
    <w:p w14:paraId="0000006B" w14:textId="77777777" w:rsidR="00B91922" w:rsidRDefault="00B91922"/>
    <w:p w14:paraId="0000006C" w14:textId="77777777" w:rsidR="00B91922" w:rsidRDefault="0018309D">
      <w:pPr>
        <w:pStyle w:val="Title"/>
        <w:jc w:val="left"/>
        <w:rPr>
          <w:b w:val="0"/>
          <w:i/>
          <w:color w:val="FF0000"/>
          <w:sz w:val="24"/>
        </w:rPr>
      </w:pPr>
      <w:r>
        <w:rPr>
          <w:sz w:val="24"/>
        </w:rPr>
        <w:t>4.0 Design Constraints</w:t>
      </w:r>
    </w:p>
    <w:p w14:paraId="0000006D" w14:textId="77777777" w:rsidR="00B91922" w:rsidRDefault="00B91922">
      <w:pPr>
        <w:pStyle w:val="Title"/>
        <w:jc w:val="left"/>
        <w:rPr>
          <w:b w:val="0"/>
          <w:sz w:val="24"/>
        </w:rPr>
      </w:pPr>
    </w:p>
    <w:p w14:paraId="0000006E" w14:textId="77777777" w:rsidR="00B91922" w:rsidRDefault="0018309D">
      <w:pPr>
        <w:pStyle w:val="Title"/>
        <w:jc w:val="left"/>
      </w:pPr>
      <w:r>
        <w:rPr>
          <w:sz w:val="24"/>
        </w:rPr>
        <w:lastRenderedPageBreak/>
        <w:t>4.1 Computational Constraints</w:t>
      </w:r>
    </w:p>
    <w:p w14:paraId="0000006F" w14:textId="4CC038A5" w:rsidR="00B91922" w:rsidRDefault="0018309D">
      <w:r>
        <w:tab/>
        <w:t>We need to have 4 pins reserved for pwm signals to control the servo motors. In addition we will need multiple interrupts for retrieving information from our barcode sensor and ir sensor (barcode needs highest priority). We have a short space between the time our barcode is read and the shifting of all the motors and in that time we need to look up in memory</w:t>
      </w:r>
      <w:ins w:id="7" w:author="Andjey Ashwill" w:date="2021-02-05T14:01:00Z">
        <w:r w:rsidR="00941466">
          <w:t>,</w:t>
        </w:r>
      </w:ins>
      <w:r>
        <w:t xml:space="preserve"> the path to direct the package and output the pwms to the servos quick enough to direct the package before it reaches the end.</w:t>
      </w:r>
    </w:p>
    <w:p w14:paraId="00000070" w14:textId="77777777" w:rsidR="00B91922" w:rsidRDefault="00B91922">
      <w:pPr>
        <w:pStyle w:val="Title"/>
        <w:jc w:val="left"/>
        <w:rPr>
          <w:b w:val="0"/>
          <w:sz w:val="24"/>
        </w:rPr>
      </w:pPr>
    </w:p>
    <w:p w14:paraId="00000071" w14:textId="77777777" w:rsidR="00B91922" w:rsidRDefault="0018309D">
      <w:pPr>
        <w:pStyle w:val="Title"/>
        <w:jc w:val="left"/>
        <w:rPr>
          <w:b w:val="0"/>
          <w:sz w:val="24"/>
        </w:rPr>
      </w:pPr>
      <w:commentRangeStart w:id="8"/>
      <w:r>
        <w:rPr>
          <w:sz w:val="24"/>
        </w:rPr>
        <w:t>4.2 Electronics Constraints</w:t>
      </w:r>
      <w:commentRangeEnd w:id="8"/>
      <w:r w:rsidR="00941466">
        <w:rPr>
          <w:rStyle w:val="CommentReference"/>
          <w:b w:val="0"/>
        </w:rPr>
        <w:commentReference w:id="8"/>
      </w:r>
    </w:p>
    <w:p w14:paraId="00000072" w14:textId="77777777" w:rsidR="00B91922" w:rsidRDefault="0018309D">
      <w:pPr>
        <w:pStyle w:val="Title"/>
        <w:ind w:firstLine="720"/>
        <w:jc w:val="left"/>
        <w:rPr>
          <w:b w:val="0"/>
          <w:sz w:val="24"/>
        </w:rPr>
      </w:pPr>
      <w:r>
        <w:rPr>
          <w:b w:val="0"/>
          <w:sz w:val="24"/>
        </w:rPr>
        <w:t>The major components the Smart conveyor belt will utilize are as follows: A microcontroller (MCU), Servo motors, Brushed DC motors, and a Barcode scanner.</w:t>
      </w:r>
    </w:p>
    <w:p w14:paraId="00000073" w14:textId="77777777" w:rsidR="00B91922" w:rsidRDefault="0018309D">
      <w:pPr>
        <w:pStyle w:val="Title"/>
        <w:ind w:firstLine="720"/>
        <w:jc w:val="left"/>
        <w:rPr>
          <w:b w:val="0"/>
          <w:sz w:val="24"/>
        </w:rPr>
      </w:pPr>
      <w:r>
        <w:rPr>
          <w:b w:val="0"/>
          <w:sz w:val="24"/>
        </w:rPr>
        <w:t xml:space="preserve">The servos will need to be controlled by PWM signals, so we will need 1 PWM-capable GPIO pin on the MCU for each servo being controlled, which translates to 3 GPIO pins. If we go with servos that require more than 3.3V to be controlled, then we will need to use a level-shifting circuit to convert 3.3V logic to the voltage necessary for running the servos. </w:t>
      </w:r>
    </w:p>
    <w:p w14:paraId="00000074" w14:textId="77777777" w:rsidR="00B91922" w:rsidRDefault="0018309D">
      <w:r>
        <w:tab/>
        <w:t xml:space="preserve">For the Brushed DC motors, we don’t need more than unidirectional, on/off control, meaning each DC motor will need a single GPIO capable of outputting a ‘1’ or ‘0’. The MCU’s GPIO will interface to an isolated circuit through a simple transistor. </w:t>
      </w:r>
    </w:p>
    <w:p w14:paraId="00000075" w14:textId="77777777" w:rsidR="00B91922" w:rsidRDefault="0018309D">
      <w:pPr>
        <w:ind w:firstLine="720"/>
      </w:pPr>
      <w:r>
        <w:t>The barcode scanner needs approximately 5 gpio lanes to transmit info. USART should be sufficient for data transfers, however we may need to integrate with ps/2 pending a barcode scanner purchase.</w:t>
      </w:r>
    </w:p>
    <w:p w14:paraId="00000076" w14:textId="77777777" w:rsidR="00B91922" w:rsidRDefault="00B91922"/>
    <w:p w14:paraId="00000077" w14:textId="77777777" w:rsidR="00B91922" w:rsidRDefault="00B91922">
      <w:pPr>
        <w:pStyle w:val="Title"/>
        <w:jc w:val="left"/>
        <w:rPr>
          <w:b w:val="0"/>
          <w:i/>
          <w:color w:val="FF0000"/>
          <w:sz w:val="24"/>
        </w:rPr>
      </w:pPr>
    </w:p>
    <w:p w14:paraId="00000078" w14:textId="77777777" w:rsidR="00B91922" w:rsidRDefault="0018309D">
      <w:pPr>
        <w:pStyle w:val="Title"/>
        <w:jc w:val="left"/>
        <w:rPr>
          <w:sz w:val="24"/>
        </w:rPr>
      </w:pPr>
      <w:r>
        <w:rPr>
          <w:sz w:val="24"/>
        </w:rPr>
        <w:t>4.3 Thermal/Power Constraints</w:t>
      </w:r>
    </w:p>
    <w:p w14:paraId="00000079" w14:textId="77777777" w:rsidR="00B91922" w:rsidRDefault="0018309D">
      <w:pPr>
        <w:pStyle w:val="Title"/>
        <w:ind w:firstLine="720"/>
        <w:jc w:val="left"/>
        <w:rPr>
          <w:b w:val="0"/>
          <w:sz w:val="24"/>
        </w:rPr>
      </w:pPr>
      <w:r>
        <w:rPr>
          <w:b w:val="0"/>
          <w:sz w:val="24"/>
        </w:rPr>
        <w:t>The Smart Conveyor Belt is intended to be used indoors and stay in one place, so we will be powering it using a couple of DC power adapters: one to power the motors, and the other to power the MCU and barcode scanner. The MCU and barcode scanner will be consuming a small amount of power, so their thermals can be ignored.</w:t>
      </w:r>
    </w:p>
    <w:p w14:paraId="0000007A" w14:textId="77777777" w:rsidR="00B91922" w:rsidRDefault="0018309D">
      <w:r>
        <w:tab/>
        <w:t xml:space="preserve">As for the motors, there will be significant power consumption, but the max we are willing to draw is 150 watts. </w:t>
      </w:r>
      <w:commentRangeStart w:id="9"/>
      <w:r>
        <w:t xml:space="preserve">We should shoot for a maximum temperature of </w:t>
      </w:r>
      <w:del w:id="10" w:author="Andjey Ashwill" w:date="2021-02-05T14:17:00Z">
        <w:r w:rsidDel="00946568">
          <w:delText xml:space="preserve"> </w:delText>
        </w:r>
      </w:del>
      <w:r>
        <w:t xml:space="preserve">either 50°C </w:t>
      </w:r>
      <w:commentRangeEnd w:id="9"/>
      <w:r w:rsidR="00946568">
        <w:rPr>
          <w:rStyle w:val="CommentReference"/>
        </w:rPr>
        <w:commentReference w:id="9"/>
      </w:r>
      <w:r>
        <w:t>or whatever the max temperature of the brushed DC motor is, whichever is lower.</w:t>
      </w:r>
    </w:p>
    <w:p w14:paraId="0000007B" w14:textId="77777777" w:rsidR="00B91922" w:rsidRDefault="0018309D">
      <w:r>
        <w:tab/>
      </w:r>
    </w:p>
    <w:p w14:paraId="0000007C" w14:textId="77777777" w:rsidR="00B91922" w:rsidRDefault="00B91922">
      <w:pPr>
        <w:pStyle w:val="Title"/>
        <w:jc w:val="left"/>
        <w:rPr>
          <w:b w:val="0"/>
          <w:sz w:val="24"/>
        </w:rPr>
      </w:pPr>
    </w:p>
    <w:p w14:paraId="0000007D" w14:textId="77777777" w:rsidR="00B91922" w:rsidRDefault="0018309D">
      <w:pPr>
        <w:pStyle w:val="Title"/>
        <w:jc w:val="left"/>
        <w:rPr>
          <w:b w:val="0"/>
          <w:i/>
          <w:color w:val="FF0000"/>
          <w:sz w:val="24"/>
        </w:rPr>
      </w:pPr>
      <w:r>
        <w:rPr>
          <w:sz w:val="24"/>
        </w:rPr>
        <w:t>4.4 Mechanical Constraints</w:t>
      </w:r>
    </w:p>
    <w:p w14:paraId="0000007E" w14:textId="77777777" w:rsidR="00B91922" w:rsidRDefault="0018309D">
      <w:pPr>
        <w:ind w:firstLine="720"/>
      </w:pPr>
      <w:r>
        <w:t>Our motors will only be able to move so much weight without shorting or breaking; we estimate a max of two 8 pound packages at once on our current designed conveyor belt so our motors will need to be able to move both of those with no issues. It needs to not be susceptible to dust in particular as it is meant for an industrial setting.</w:t>
      </w:r>
    </w:p>
    <w:p w14:paraId="0000007F" w14:textId="77777777" w:rsidR="00B91922" w:rsidRDefault="00B91922">
      <w:pPr>
        <w:pStyle w:val="Title"/>
        <w:jc w:val="left"/>
        <w:rPr>
          <w:b w:val="0"/>
          <w:sz w:val="24"/>
        </w:rPr>
      </w:pPr>
    </w:p>
    <w:p w14:paraId="00000080" w14:textId="77777777" w:rsidR="00B91922" w:rsidRDefault="0018309D">
      <w:pPr>
        <w:pStyle w:val="Title"/>
        <w:jc w:val="left"/>
        <w:rPr>
          <w:b w:val="0"/>
          <w:i/>
          <w:color w:val="FF0000"/>
          <w:sz w:val="24"/>
        </w:rPr>
      </w:pPr>
      <w:r>
        <w:rPr>
          <w:sz w:val="24"/>
        </w:rPr>
        <w:t>4.5 Economic Constraints</w:t>
      </w:r>
    </w:p>
    <w:p w14:paraId="00000081" w14:textId="77777777" w:rsidR="00B91922" w:rsidRDefault="0018309D">
      <w:pPr>
        <w:ind w:firstLine="720"/>
      </w:pPr>
      <w:r>
        <w:t xml:space="preserve">The smart conveyor belt System is essentially an optimized version of existing products. It has some original features, but there are obviously some competitions in the market such as [1],[2]. To keep our product competitive, it should be appropriately priced slightly above a functional but slower solution, and below an overcomplicated product. By investigating general market price, a price range of $2000-$2500 per unit would be the most profitable while staying competitive in the field. </w:t>
      </w:r>
    </w:p>
    <w:p w14:paraId="00000082" w14:textId="77777777" w:rsidR="00B91922" w:rsidRDefault="00B91922">
      <w:pPr>
        <w:pStyle w:val="Title"/>
        <w:jc w:val="left"/>
        <w:rPr>
          <w:sz w:val="24"/>
        </w:rPr>
      </w:pPr>
    </w:p>
    <w:p w14:paraId="00000083" w14:textId="77777777" w:rsidR="00B91922" w:rsidRDefault="0018309D">
      <w:pPr>
        <w:pStyle w:val="Title"/>
        <w:jc w:val="left"/>
        <w:rPr>
          <w:sz w:val="24"/>
        </w:rPr>
      </w:pPr>
      <w:r>
        <w:rPr>
          <w:sz w:val="24"/>
        </w:rPr>
        <w:t>4.6 Other Constraints</w:t>
      </w:r>
    </w:p>
    <w:p w14:paraId="00000084" w14:textId="77777777" w:rsidR="00B91922" w:rsidRDefault="00B91922">
      <w:pPr>
        <w:pStyle w:val="Title"/>
        <w:jc w:val="left"/>
        <w:rPr>
          <w:sz w:val="24"/>
        </w:rPr>
      </w:pPr>
    </w:p>
    <w:p w14:paraId="00000085" w14:textId="77777777" w:rsidR="00B91922" w:rsidRDefault="0018309D">
      <w:pPr>
        <w:pStyle w:val="Title"/>
        <w:jc w:val="left"/>
      </w:pPr>
      <w:r>
        <w:rPr>
          <w:sz w:val="24"/>
        </w:rPr>
        <w:t>5.0 Sources Cited:</w:t>
      </w:r>
    </w:p>
    <w:p w14:paraId="00000086" w14:textId="77777777" w:rsidR="00B91922" w:rsidRDefault="0018309D">
      <w:pPr>
        <w:pStyle w:val="Title"/>
        <w:spacing w:before="240" w:after="240"/>
        <w:ind w:left="560"/>
        <w:rPr>
          <w:sz w:val="24"/>
        </w:rPr>
      </w:pPr>
      <w:bookmarkStart w:id="11" w:name="_heading=h.wz5ziptteqx2" w:colFirst="0" w:colLast="0"/>
      <w:bookmarkEnd w:id="11"/>
      <w:r>
        <w:rPr>
          <w:sz w:val="24"/>
        </w:rPr>
        <w:t xml:space="preserve">“Smart CONVEYOR BELT, move the items in any direction!,” </w:t>
      </w:r>
      <w:r>
        <w:rPr>
          <w:i/>
          <w:sz w:val="24"/>
        </w:rPr>
        <w:t>Insoltech</w:t>
      </w:r>
      <w:r>
        <w:rPr>
          <w:sz w:val="24"/>
        </w:rPr>
        <w:t xml:space="preserve">, 01-Feb-2019. [Online]. Available: https://insoltechllc.com/2019/01/30/smart-conveyor-belt-move-the-items-in-any-direction/. [Accessed: 30-Jan-2021]. </w:t>
      </w:r>
    </w:p>
    <w:p w14:paraId="00000087" w14:textId="77777777" w:rsidR="00B91922" w:rsidRDefault="00B91922">
      <w:pPr>
        <w:pStyle w:val="Title"/>
        <w:rPr>
          <w:sz w:val="24"/>
        </w:rPr>
      </w:pPr>
    </w:p>
    <w:p w14:paraId="00000088" w14:textId="77777777" w:rsidR="00B91922" w:rsidRDefault="00B91922">
      <w:pPr>
        <w:pStyle w:val="Title"/>
        <w:rPr>
          <w:sz w:val="24"/>
        </w:rPr>
      </w:pPr>
    </w:p>
    <w:p w14:paraId="00000089" w14:textId="77777777" w:rsidR="00B91922" w:rsidRDefault="00B91922">
      <w:pPr>
        <w:pStyle w:val="Title"/>
        <w:rPr>
          <w:sz w:val="24"/>
        </w:rPr>
      </w:pPr>
    </w:p>
    <w:p w14:paraId="0000008A" w14:textId="77777777" w:rsidR="00B91922" w:rsidRDefault="0018309D">
      <w:pPr>
        <w:pStyle w:val="Title"/>
        <w:spacing w:before="240" w:after="240"/>
        <w:ind w:left="560"/>
        <w:rPr>
          <w:sz w:val="24"/>
        </w:rPr>
      </w:pPr>
      <w:bookmarkStart w:id="12" w:name="_heading=h.jyxvdvxya2js" w:colFirst="0" w:colLast="0"/>
      <w:bookmarkEnd w:id="12"/>
      <w:r>
        <w:rPr>
          <w:sz w:val="24"/>
        </w:rPr>
        <w:t xml:space="preserve">“Chameleon™ - Parcel Sorting Automation,” </w:t>
      </w:r>
      <w:r>
        <w:rPr>
          <w:i/>
          <w:sz w:val="24"/>
        </w:rPr>
        <w:t>Engineering Innovation</w:t>
      </w:r>
      <w:r>
        <w:rPr>
          <w:sz w:val="24"/>
        </w:rPr>
        <w:t xml:space="preserve">, 26-May-2020. [Online]. Available: https://www.eii-online.com/equipment/parcel-automation/chameleon-parcel-processing/. [Accessed: 30-Jan-2021]. </w:t>
      </w:r>
    </w:p>
    <w:sectPr w:rsidR="00B9192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ndjey Ashwill" w:date="2021-02-05T13:49:00Z" w:initials="AA">
    <w:p w14:paraId="774118DD" w14:textId="6FF29CEE" w:rsidR="00381FAF" w:rsidRDefault="00381FAF">
      <w:pPr>
        <w:pStyle w:val="CommentText"/>
      </w:pPr>
      <w:r>
        <w:rPr>
          <w:rStyle w:val="CommentReference"/>
        </w:rPr>
        <w:annotationRef/>
      </w:r>
      <w:r>
        <w:t xml:space="preserve">This requires elaboration and citation. Average of what? Few moving components than what? ‘Higher than average’ is not a speed. </w:t>
      </w:r>
      <w:r w:rsidR="005D19D3">
        <w:t>I</w:t>
      </w:r>
      <w:r>
        <w:t>f you are comparing your system against other systems available on the market, I expect citations to justify your claims and specific numbers for comparison.</w:t>
      </w:r>
    </w:p>
  </w:comment>
  <w:comment w:id="3" w:author="Andjey Ashwill" w:date="2021-02-05T13:58:00Z" w:initials="AA">
    <w:p w14:paraId="205FDE69" w14:textId="0EF27DCA" w:rsidR="00381FAF" w:rsidRDefault="00381FAF">
      <w:pPr>
        <w:pStyle w:val="CommentText"/>
      </w:pPr>
      <w:r>
        <w:rPr>
          <w:rStyle w:val="CommentReference"/>
        </w:rPr>
        <w:annotationRef/>
      </w:r>
      <w:r>
        <w:t xml:space="preserve">Check for accuracy. You may be solving for the perpendicular force instead of the parallel force (sin vs. cos), also, what is u? </w:t>
      </w:r>
      <w:r w:rsidR="00941466">
        <w:t>Please provide sources for this information.</w:t>
      </w:r>
    </w:p>
  </w:comment>
  <w:comment w:id="4" w:author="Andjey Ashwill" w:date="2021-02-05T14:01:00Z" w:initials="AA">
    <w:p w14:paraId="0AA84902" w14:textId="4DBA9699" w:rsidR="00941466" w:rsidRDefault="00941466">
      <w:pPr>
        <w:pStyle w:val="CommentText"/>
      </w:pPr>
      <w:r>
        <w:rPr>
          <w:rStyle w:val="CommentReference"/>
        </w:rPr>
        <w:annotationRef/>
      </w:r>
      <w:r>
        <w:t>Please cite</w:t>
      </w:r>
    </w:p>
  </w:comment>
  <w:comment w:id="6" w:author="Z W" w:date="2021-01-30T03:17:00Z" w:initials="">
    <w:p w14:paraId="00000093" w14:textId="77777777" w:rsidR="00B91922" w:rsidRDefault="0018309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feel free to add more usage case if it comes to your mind</w:t>
      </w:r>
    </w:p>
  </w:comment>
  <w:comment w:id="5" w:author="Andjey Ashwill" w:date="2021-02-05T14:00:00Z" w:initials="AA">
    <w:p w14:paraId="64A3A0DA" w14:textId="34C1BFD1" w:rsidR="00941466" w:rsidRDefault="00941466">
      <w:pPr>
        <w:pStyle w:val="CommentText"/>
      </w:pPr>
      <w:r>
        <w:rPr>
          <w:rStyle w:val="CommentReference"/>
        </w:rPr>
        <w:annotationRef/>
      </w:r>
      <w:r>
        <w:t>This is awesome! :)</w:t>
      </w:r>
    </w:p>
  </w:comment>
  <w:comment w:id="8" w:author="Andjey Ashwill" w:date="2021-02-05T14:08:00Z" w:initials="AA">
    <w:p w14:paraId="097D2366" w14:textId="6D3C4EBD" w:rsidR="00946568" w:rsidRDefault="00941466">
      <w:pPr>
        <w:pStyle w:val="CommentText"/>
      </w:pPr>
      <w:r>
        <w:rPr>
          <w:rStyle w:val="CommentReference"/>
        </w:rPr>
        <w:annotationRef/>
      </w:r>
      <w:r w:rsidR="00946568">
        <w:t>You may want to think about your isolation setup for your motor – depending on the specs of the motor – the voltages they run on, the noise dumping into your ground plane, if you are using separate power supplies, etc. you may want to optically isolate your motors from the control circuitry. A few resources</w:t>
      </w:r>
    </w:p>
    <w:p w14:paraId="0129518A" w14:textId="08F2F9A9" w:rsidR="00946568" w:rsidRDefault="00BF278D">
      <w:pPr>
        <w:pStyle w:val="CommentText"/>
      </w:pPr>
      <w:hyperlink r:id="rId1" w:history="1">
        <w:r w:rsidR="00946568" w:rsidRPr="002940C2">
          <w:rPr>
            <w:rStyle w:val="Hyperlink"/>
          </w:rPr>
          <w:t>https://www.electronicdesign.com/power-management/article/21805062/understanding-signal-and-power-isolation-techniques</w:t>
        </w:r>
      </w:hyperlink>
    </w:p>
    <w:p w14:paraId="06EA7272" w14:textId="2D26612B" w:rsidR="00946568" w:rsidRDefault="00BF278D">
      <w:pPr>
        <w:pStyle w:val="CommentText"/>
      </w:pPr>
      <w:hyperlink r:id="rId2" w:history="1">
        <w:r w:rsidR="00946568" w:rsidRPr="002940C2">
          <w:rPr>
            <w:rStyle w:val="Hyperlink"/>
          </w:rPr>
          <w:t>https://www.researchgate.net/post/Does_opto-isolation_matter_when_theres_only_one_power_supply</w:t>
        </w:r>
      </w:hyperlink>
    </w:p>
    <w:p w14:paraId="054A01AA" w14:textId="166DA1F2" w:rsidR="00946568" w:rsidRDefault="00946568">
      <w:pPr>
        <w:pStyle w:val="CommentText"/>
      </w:pPr>
    </w:p>
  </w:comment>
  <w:comment w:id="9" w:author="Andjey Ashwill" w:date="2021-02-05T14:17:00Z" w:initials="AA">
    <w:p w14:paraId="3DA597A1" w14:textId="06774A7F" w:rsidR="00946568" w:rsidRDefault="00946568">
      <w:pPr>
        <w:pStyle w:val="CommentText"/>
      </w:pPr>
      <w:r>
        <w:rPr>
          <w:rStyle w:val="CommentReference"/>
        </w:rPr>
        <w:annotationRef/>
      </w:r>
      <w:r>
        <w:t>why this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4118DD" w15:done="0"/>
  <w15:commentEx w15:paraId="205FDE69" w15:done="0"/>
  <w15:commentEx w15:paraId="0AA84902" w15:done="0"/>
  <w15:commentEx w15:paraId="00000093" w15:done="0"/>
  <w15:commentEx w15:paraId="64A3A0DA" w15:done="0"/>
  <w15:commentEx w15:paraId="054A01AA" w15:done="0"/>
  <w15:commentEx w15:paraId="3DA597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7CB63" w16cex:dateUtc="2021-02-05T18:49:00Z"/>
  <w16cex:commentExtensible w16cex:durableId="23C7CD7B" w16cex:dateUtc="2021-02-05T18:58:00Z"/>
  <w16cex:commentExtensible w16cex:durableId="23C7CE1F" w16cex:dateUtc="2021-02-05T19:01:00Z"/>
  <w16cex:commentExtensible w16cex:durableId="23C7CE05" w16cex:dateUtc="2021-02-05T19:00:00Z"/>
  <w16cex:commentExtensible w16cex:durableId="23C7CFC7" w16cex:dateUtc="2021-02-05T19:08:00Z"/>
  <w16cex:commentExtensible w16cex:durableId="23C7D1F1" w16cex:dateUtc="2021-02-05T1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4118DD" w16cid:durableId="23C7CB63"/>
  <w16cid:commentId w16cid:paraId="205FDE69" w16cid:durableId="23C7CD7B"/>
  <w16cid:commentId w16cid:paraId="0AA84902" w16cid:durableId="23C7CE1F"/>
  <w16cid:commentId w16cid:paraId="00000093" w16cid:durableId="23C7C422"/>
  <w16cid:commentId w16cid:paraId="64A3A0DA" w16cid:durableId="23C7CE05"/>
  <w16cid:commentId w16cid:paraId="054A01AA" w16cid:durableId="23C7CFC7"/>
  <w16cid:commentId w16cid:paraId="3DA597A1" w16cid:durableId="23C7D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BAD30" w14:textId="77777777" w:rsidR="00BF278D" w:rsidRDefault="00BF278D">
      <w:r>
        <w:separator/>
      </w:r>
    </w:p>
  </w:endnote>
  <w:endnote w:type="continuationSeparator" w:id="0">
    <w:p w14:paraId="5413264A" w14:textId="77777777" w:rsidR="00BF278D" w:rsidRDefault="00BF2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F" w14:textId="77777777" w:rsidR="00B91922" w:rsidRDefault="00B9192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1" w14:textId="6B13EC07" w:rsidR="00B91922" w:rsidRDefault="00BF278D">
    <w:pPr>
      <w:pBdr>
        <w:top w:val="nil"/>
        <w:left w:val="nil"/>
        <w:bottom w:val="nil"/>
        <w:right w:val="nil"/>
        <w:between w:val="nil"/>
      </w:pBdr>
      <w:tabs>
        <w:tab w:val="center" w:pos="4320"/>
        <w:tab w:val="right" w:pos="8640"/>
      </w:tabs>
      <w:rPr>
        <w:color w:val="000000"/>
      </w:rPr>
    </w:pPr>
    <w:hyperlink r:id="rId1">
      <w:r w:rsidR="0018309D">
        <w:rPr>
          <w:color w:val="0000FF"/>
          <w:u w:val="single"/>
        </w:rPr>
        <w:t>https://engineering.purdue.edu/ece477</w:t>
      </w:r>
    </w:hyperlink>
    <w:r w:rsidR="0018309D">
      <w:rPr>
        <w:color w:val="000000"/>
      </w:rPr>
      <w:t xml:space="preserve"> </w:t>
    </w:r>
    <w:r w:rsidR="0018309D">
      <w:rPr>
        <w:color w:val="000000"/>
      </w:rPr>
      <w:tab/>
    </w:r>
    <w:r w:rsidR="0018309D">
      <w:rPr>
        <w:color w:val="000000"/>
      </w:rPr>
      <w:tab/>
      <w:t xml:space="preserve">Page </w:t>
    </w:r>
    <w:r w:rsidR="0018309D">
      <w:rPr>
        <w:b/>
        <w:color w:val="000000"/>
      </w:rPr>
      <w:fldChar w:fldCharType="begin"/>
    </w:r>
    <w:r w:rsidR="0018309D">
      <w:rPr>
        <w:b/>
        <w:color w:val="000000"/>
      </w:rPr>
      <w:instrText>PAGE</w:instrText>
    </w:r>
    <w:r w:rsidR="0018309D">
      <w:rPr>
        <w:b/>
        <w:color w:val="000000"/>
      </w:rPr>
      <w:fldChar w:fldCharType="separate"/>
    </w:r>
    <w:r w:rsidR="00D5214D">
      <w:rPr>
        <w:b/>
        <w:noProof/>
        <w:color w:val="000000"/>
      </w:rPr>
      <w:t>1</w:t>
    </w:r>
    <w:r w:rsidR="0018309D">
      <w:rPr>
        <w:b/>
        <w:color w:val="000000"/>
      </w:rPr>
      <w:fldChar w:fldCharType="end"/>
    </w:r>
    <w:r w:rsidR="0018309D">
      <w:rPr>
        <w:color w:val="000000"/>
      </w:rPr>
      <w:t xml:space="preserve"> of </w:t>
    </w:r>
    <w:r w:rsidR="0018309D">
      <w:rPr>
        <w:b/>
        <w:color w:val="000000"/>
      </w:rPr>
      <w:fldChar w:fldCharType="begin"/>
    </w:r>
    <w:r w:rsidR="0018309D">
      <w:rPr>
        <w:b/>
        <w:color w:val="000000"/>
      </w:rPr>
      <w:instrText>NUMPAGES</w:instrText>
    </w:r>
    <w:r w:rsidR="0018309D">
      <w:rPr>
        <w:b/>
        <w:color w:val="000000"/>
      </w:rPr>
      <w:fldChar w:fldCharType="separate"/>
    </w:r>
    <w:r w:rsidR="00D5214D">
      <w:rPr>
        <w:b/>
        <w:noProof/>
        <w:color w:val="000000"/>
      </w:rPr>
      <w:t>2</w:t>
    </w:r>
    <w:r w:rsidR="0018309D">
      <w:rPr>
        <w:b/>
        <w:color w:val="000000"/>
      </w:rPr>
      <w:fldChar w:fldCharType="end"/>
    </w:r>
  </w:p>
  <w:p w14:paraId="00000092" w14:textId="77777777" w:rsidR="00B91922" w:rsidRDefault="00B91922">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0" w14:textId="77777777" w:rsidR="00B91922" w:rsidRDefault="00B9192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66488" w14:textId="77777777" w:rsidR="00BF278D" w:rsidRDefault="00BF278D">
      <w:r>
        <w:separator/>
      </w:r>
    </w:p>
  </w:footnote>
  <w:footnote w:type="continuationSeparator" w:id="0">
    <w:p w14:paraId="6E6D8AB2" w14:textId="77777777" w:rsidR="00BF278D" w:rsidRDefault="00BF2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D" w14:textId="77777777" w:rsidR="00B91922" w:rsidRDefault="00B9192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B" w14:textId="77777777" w:rsidR="00B91922" w:rsidRDefault="0018309D">
    <w:pPr>
      <w:pBdr>
        <w:top w:val="nil"/>
        <w:left w:val="nil"/>
        <w:bottom w:val="nil"/>
        <w:right w:val="nil"/>
        <w:between w:val="nil"/>
      </w:pBdr>
      <w:tabs>
        <w:tab w:val="center" w:pos="4320"/>
        <w:tab w:val="right" w:pos="8640"/>
        <w:tab w:val="center" w:pos="4680"/>
        <w:tab w:val="right" w:pos="9360"/>
        <w:tab w:val="right" w:pos="12960"/>
      </w:tabs>
    </w:pPr>
    <w:r>
      <w:rPr>
        <w:color w:val="000000"/>
      </w:rPr>
      <w:t>ECE 477: Digital Systems Senior Design</w:t>
    </w:r>
    <w:r>
      <w:rPr>
        <w:color w:val="000000"/>
      </w:rPr>
      <w:tab/>
    </w:r>
    <w:r>
      <w:rPr>
        <w:i/>
        <w:color w:val="000000"/>
      </w:rPr>
      <w:tab/>
    </w:r>
    <w:r>
      <w:rPr>
        <w:color w:val="000000"/>
      </w:rPr>
      <w:t xml:space="preserve">Last Modified: </w:t>
    </w:r>
    <w:r>
      <w:t>01/29/21</w:t>
    </w:r>
  </w:p>
  <w:p w14:paraId="0000008C" w14:textId="77777777" w:rsidR="00B91922" w:rsidRDefault="00B91922">
    <w:pPr>
      <w:pBdr>
        <w:top w:val="nil"/>
        <w:left w:val="nil"/>
        <w:bottom w:val="nil"/>
        <w:right w:val="nil"/>
        <w:between w:val="nil"/>
      </w:pBdr>
      <w:tabs>
        <w:tab w:val="center" w:pos="4320"/>
        <w:tab w:val="right" w:pos="8640"/>
        <w:tab w:val="center" w:pos="4680"/>
        <w:tab w:val="right" w:pos="9360"/>
        <w:tab w:val="right" w:pos="129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E" w14:textId="77777777" w:rsidR="00B91922" w:rsidRDefault="00B9192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A6693"/>
    <w:multiLevelType w:val="hybridMultilevel"/>
    <w:tmpl w:val="02D01E26"/>
    <w:lvl w:ilvl="0" w:tplc="D24E995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jey Ashwill">
    <w15:presenceInfo w15:providerId="Windows Live" w15:userId="6ea9bd83a626a0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922"/>
    <w:rsid w:val="00097E52"/>
    <w:rsid w:val="0018309D"/>
    <w:rsid w:val="00381FAF"/>
    <w:rsid w:val="004C049D"/>
    <w:rsid w:val="005D19D3"/>
    <w:rsid w:val="0079699B"/>
    <w:rsid w:val="00941466"/>
    <w:rsid w:val="00946568"/>
    <w:rsid w:val="00B91922"/>
    <w:rsid w:val="00BF278D"/>
    <w:rsid w:val="00D5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3DEB8"/>
  <w15:docId w15:val="{B8225577-304F-40DD-9113-47B33550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79"/>
  </w:style>
  <w:style w:type="paragraph" w:styleId="Heading1">
    <w:name w:val="heading 1"/>
    <w:basedOn w:val="Normal"/>
    <w:next w:val="Normal"/>
    <w:uiPriority w:val="9"/>
    <w:qFormat/>
    <w:rsid w:val="00884079"/>
    <w:pPr>
      <w:keepNext/>
      <w:outlineLvl w:val="0"/>
    </w:pPr>
    <w:rPr>
      <w:i/>
      <w:i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84079"/>
    <w:pPr>
      <w:jc w:val="center"/>
    </w:pPr>
    <w:rPr>
      <w:b/>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51488F"/>
    <w:rPr>
      <w:b/>
      <w:sz w:val="28"/>
    </w:rPr>
  </w:style>
  <w:style w:type="paragraph" w:styleId="BalloonText">
    <w:name w:val="Balloon Text"/>
    <w:basedOn w:val="Normal"/>
    <w:link w:val="BalloonTextChar"/>
    <w:rsid w:val="004218A7"/>
    <w:rPr>
      <w:rFonts w:ascii="Tahoma" w:hAnsi="Tahoma" w:cs="Tahoma"/>
      <w:sz w:val="16"/>
      <w:szCs w:val="16"/>
    </w:rPr>
  </w:style>
  <w:style w:type="character" w:customStyle="1" w:styleId="BalloonTextChar">
    <w:name w:val="Balloon Text Char"/>
    <w:basedOn w:val="DefaultParagraphFont"/>
    <w:link w:val="BalloonText"/>
    <w:rsid w:val="004218A7"/>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5214D"/>
    <w:rPr>
      <w:b/>
      <w:bCs/>
    </w:rPr>
  </w:style>
  <w:style w:type="character" w:customStyle="1" w:styleId="CommentSubjectChar">
    <w:name w:val="Comment Subject Char"/>
    <w:basedOn w:val="CommentTextChar"/>
    <w:link w:val="CommentSubject"/>
    <w:uiPriority w:val="99"/>
    <w:semiHidden/>
    <w:rsid w:val="00D5214D"/>
    <w:rPr>
      <w:b/>
      <w:bCs/>
      <w:sz w:val="20"/>
      <w:szCs w:val="20"/>
    </w:rPr>
  </w:style>
  <w:style w:type="character" w:styleId="UnresolvedMention">
    <w:name w:val="Unresolved Mention"/>
    <w:basedOn w:val="DefaultParagraphFont"/>
    <w:uiPriority w:val="99"/>
    <w:semiHidden/>
    <w:unhideWhenUsed/>
    <w:rsid w:val="00946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2" Type="http://schemas.openxmlformats.org/officeDocument/2006/relationships/hyperlink" Target="https://www.researchgate.net/post/Does_opto-isolation_matter_when_theres_only_one_power_supply" TargetMode="External"/><Relationship Id="rId1" Type="http://schemas.openxmlformats.org/officeDocument/2006/relationships/hyperlink" Target="https://www.electronicdesign.com/power-management/article/21805062/understanding-signal-and-power-isolation-techniqu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cACta2gDltP4PDy4oTWoFdQg==">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Hadley</dc:creator>
  <cp:lastModifiedBy>Andjey Ashwill</cp:lastModifiedBy>
  <cp:revision>4</cp:revision>
  <dcterms:created xsi:type="dcterms:W3CDTF">2013-11-11T16:43:00Z</dcterms:created>
  <dcterms:modified xsi:type="dcterms:W3CDTF">2021-02-05T23:26:00Z</dcterms:modified>
</cp:coreProperties>
</file>